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747" w:rsidRPr="00EC631B" w:rsidRDefault="005845FE">
      <w:pPr>
        <w:rPr>
          <w:b/>
          <w:u w:val="single"/>
        </w:rPr>
      </w:pPr>
      <w:r w:rsidRPr="00EC631B">
        <w:rPr>
          <w:b/>
          <w:u w:val="single"/>
        </w:rPr>
        <w:t>Nosotros</w:t>
      </w:r>
    </w:p>
    <w:p w:rsidR="005845FE" w:rsidDel="00202757" w:rsidRDefault="005845FE">
      <w:pPr>
        <w:rPr>
          <w:del w:id="0" w:author="Diego" w:date="2017-05-25T12:01:00Z"/>
        </w:rPr>
      </w:pPr>
      <w:r>
        <w:t xml:space="preserve">Somos una productora </w:t>
      </w:r>
      <w:r w:rsidR="00EB5023">
        <w:t xml:space="preserve">joven </w:t>
      </w:r>
      <w:del w:id="1" w:author="Diego" w:date="2017-05-25T11:59:00Z">
        <w:r w:rsidR="00EB5023" w:rsidDel="00C10889">
          <w:delText xml:space="preserve">que cuenta </w:delText>
        </w:r>
        <w:r w:rsidR="00EC631B" w:rsidDel="00C10889">
          <w:delText xml:space="preserve">con </w:delText>
        </w:r>
        <w:r w:rsidR="00EB5023" w:rsidDel="00C10889">
          <w:delText xml:space="preserve">un gran equipo de </w:delText>
        </w:r>
        <w:r w:rsidR="00EC631B" w:rsidDel="00C10889">
          <w:delText>experiencia profesional e importante</w:delText>
        </w:r>
        <w:r w:rsidDel="00C10889">
          <w:delText xml:space="preserve"> en el mundo de los eventos y la producción.</w:delText>
        </w:r>
      </w:del>
      <w:ins w:id="2" w:author="Diego" w:date="2017-05-25T11:59:00Z">
        <w:r w:rsidR="00C10889">
          <w:t>c</w:t>
        </w:r>
      </w:ins>
      <w:ins w:id="3" w:author="Diego" w:date="2017-05-25T12:00:00Z">
        <w:r w:rsidR="00C10889">
          <w:t xml:space="preserve">on vasta experiencia en </w:t>
        </w:r>
      </w:ins>
      <w:ins w:id="4" w:author="Diego" w:date="2017-05-25T12:01:00Z">
        <w:r w:rsidR="00C10889">
          <w:t xml:space="preserve">el proceso de </w:t>
        </w:r>
        <w:r w:rsidR="00C10889">
          <w:fldChar w:fldCharType="begin"/>
        </w:r>
        <w:r w:rsidR="00C10889">
          <w:instrText xml:space="preserve"> HYPERLINK "https://es.wikipedia.org/wiki/Dise%C3%B1o" \o "Diseño" </w:instrText>
        </w:r>
        <w:r w:rsidR="00C10889">
          <w:fldChar w:fldCharType="separate"/>
        </w:r>
        <w:r w:rsidR="00C10889">
          <w:rPr>
            <w:rStyle w:val="Hipervnculo"/>
          </w:rPr>
          <w:t>diseño</w:t>
        </w:r>
        <w:r w:rsidR="00C10889">
          <w:fldChar w:fldCharType="end"/>
        </w:r>
        <w:r w:rsidR="00C10889">
          <w:t xml:space="preserve">, </w:t>
        </w:r>
        <w:r w:rsidR="00C10889">
          <w:fldChar w:fldCharType="begin"/>
        </w:r>
        <w:r w:rsidR="00C10889">
          <w:instrText xml:space="preserve"> HYPERLINK "https://es.wikipedia.org/wiki/Planificaci%C3%B3n" \o "Planificación" </w:instrText>
        </w:r>
        <w:r w:rsidR="00C10889">
          <w:fldChar w:fldCharType="separate"/>
        </w:r>
        <w:r w:rsidR="00C10889">
          <w:rPr>
            <w:rStyle w:val="Hipervnculo"/>
          </w:rPr>
          <w:t>planificación</w:t>
        </w:r>
        <w:r w:rsidR="00C10889">
          <w:fldChar w:fldCharType="end"/>
        </w:r>
        <w:r w:rsidR="00C10889">
          <w:t xml:space="preserve"> y </w:t>
        </w:r>
        <w:r w:rsidR="00C10889">
          <w:fldChar w:fldCharType="begin"/>
        </w:r>
        <w:r w:rsidR="00C10889">
          <w:instrText xml:space="preserve"> HYPERLINK "https://es.wikipedia.org/wiki/Organizaci%C3%B3n_de_eventos" \l "Producci.C3.B3n" </w:instrText>
        </w:r>
        <w:r w:rsidR="00C10889">
          <w:fldChar w:fldCharType="separate"/>
        </w:r>
        <w:r w:rsidR="00C10889">
          <w:rPr>
            <w:rStyle w:val="Hipervnculo"/>
          </w:rPr>
          <w:t>producción</w:t>
        </w:r>
        <w:r w:rsidR="00C10889">
          <w:fldChar w:fldCharType="end"/>
        </w:r>
        <w:r w:rsidR="00C10889">
          <w:t xml:space="preserve"> de </w:t>
        </w:r>
        <w:commentRangeStart w:id="5"/>
        <w:r w:rsidR="00C10889">
          <w:fldChar w:fldCharType="begin"/>
        </w:r>
        <w:r w:rsidR="00C10889">
          <w:instrText xml:space="preserve"> HYPERLINK "https://es.wikipedia.org/wiki/Congreso_%28reuni%C3%B3n%29" \o "Congreso (reunión)" </w:instrText>
        </w:r>
        <w:r w:rsidR="00C10889">
          <w:fldChar w:fldCharType="separate"/>
        </w:r>
        <w:r w:rsidR="00C10889">
          <w:rPr>
            <w:rStyle w:val="Hipervnculo"/>
          </w:rPr>
          <w:t>congresos</w:t>
        </w:r>
        <w:r w:rsidR="00C10889">
          <w:fldChar w:fldCharType="end"/>
        </w:r>
        <w:r w:rsidR="00C10889">
          <w:t xml:space="preserve"> , </w:t>
        </w:r>
      </w:ins>
      <w:ins w:id="6" w:author="Diego" w:date="2017-05-25T12:02:00Z">
        <w:r w:rsidR="00C10889">
          <w:fldChar w:fldCharType="begin"/>
        </w:r>
        <w:r w:rsidR="00C10889">
          <w:instrText xml:space="preserve"> HYPERLINK "https://es.wikipedia.org/wiki/Reuni%C3%B3n_%28organizaci%C3%B3n%29" \o "Reunión (organización)" </w:instrText>
        </w:r>
        <w:r w:rsidR="00C10889">
          <w:fldChar w:fldCharType="separate"/>
        </w:r>
        <w:r w:rsidR="00C10889">
          <w:rPr>
            <w:rStyle w:val="Hipervnculo"/>
          </w:rPr>
          <w:t>convenciones</w:t>
        </w:r>
        <w:r w:rsidR="00C10889">
          <w:fldChar w:fldCharType="end"/>
        </w:r>
        <w:r w:rsidR="00C10889">
          <w:t xml:space="preserve">, </w:t>
        </w:r>
      </w:ins>
      <w:ins w:id="7" w:author="Diego" w:date="2017-05-25T12:01:00Z">
        <w:r w:rsidR="00C10889">
          <w:fldChar w:fldCharType="begin"/>
        </w:r>
        <w:r w:rsidR="00C10889">
          <w:instrText xml:space="preserve"> HYPERLINK "https://es.wikipedia.org/wiki/Ceremonia" \o "Ceremonia" </w:instrText>
        </w:r>
        <w:r w:rsidR="00C10889">
          <w:fldChar w:fldCharType="separate"/>
        </w:r>
        <w:r w:rsidR="00C10889">
          <w:rPr>
            <w:rStyle w:val="Hipervnculo"/>
          </w:rPr>
          <w:t>ceremonias</w:t>
        </w:r>
        <w:r w:rsidR="00C10889">
          <w:fldChar w:fldCharType="end"/>
        </w:r>
        <w:r w:rsidR="00C10889">
          <w:t xml:space="preserve">, </w:t>
        </w:r>
        <w:r w:rsidR="00C10889">
          <w:fldChar w:fldCharType="begin"/>
        </w:r>
        <w:r w:rsidR="00C10889">
          <w:instrText xml:space="preserve"> HYPERLINK "https://es.wikipedia.org/wiki/Fiestas" \o "Fiestas" </w:instrText>
        </w:r>
        <w:r w:rsidR="00C10889">
          <w:fldChar w:fldCharType="separate"/>
        </w:r>
        <w:r w:rsidR="00C10889">
          <w:rPr>
            <w:rStyle w:val="Hipervnculo"/>
          </w:rPr>
          <w:t>fiestas</w:t>
        </w:r>
        <w:r w:rsidR="00C10889">
          <w:fldChar w:fldCharType="end"/>
        </w:r>
        <w:r w:rsidR="00C10889">
          <w:t xml:space="preserve">, </w:t>
        </w:r>
      </w:ins>
      <w:ins w:id="8" w:author="Diego" w:date="2017-05-25T12:02:00Z">
        <w:r w:rsidR="00C10889">
          <w:t>o eventos de cualquier índole.</w:t>
        </w:r>
      </w:ins>
      <w:commentRangeEnd w:id="5"/>
      <w:ins w:id="9" w:author="Diego" w:date="2017-05-25T12:03:00Z">
        <w:r w:rsidR="00C10889">
          <w:rPr>
            <w:rStyle w:val="Refdecomentario"/>
          </w:rPr>
          <w:commentReference w:id="5"/>
        </w:r>
        <w:r w:rsidR="00C10889">
          <w:t xml:space="preserve"> </w:t>
        </w:r>
        <w:r w:rsidR="00C10889">
          <w:t xml:space="preserve">Contamos con </w:t>
        </w:r>
      </w:ins>
      <w:ins w:id="10" w:author="Diego" w:date="2017-05-25T12:04:00Z">
        <w:r w:rsidR="00C10889">
          <w:t>un equipo</w:t>
        </w:r>
      </w:ins>
      <w:ins w:id="11" w:author="Diego" w:date="2017-05-25T12:03:00Z">
        <w:r w:rsidR="00C10889">
          <w:t xml:space="preserve"> </w:t>
        </w:r>
      </w:ins>
      <w:ins w:id="12" w:author="Diego" w:date="2017-05-25T12:04:00Z">
        <w:r w:rsidR="00C10889">
          <w:t>interdisciplinario</w:t>
        </w:r>
      </w:ins>
      <w:ins w:id="13" w:author="Diego" w:date="2017-05-25T12:05:00Z">
        <w:r w:rsidR="00C10889">
          <w:t>, profesional y especializado para realizar su evento soñado</w:t>
        </w:r>
      </w:ins>
      <w:ins w:id="14" w:author="Diego" w:date="2017-05-25T12:07:00Z">
        <w:r w:rsidR="00C10889">
          <w:t>.</w:t>
        </w:r>
      </w:ins>
    </w:p>
    <w:p w:rsidR="00202757" w:rsidRDefault="00202757">
      <w:pPr>
        <w:rPr>
          <w:ins w:id="15" w:author="Diego" w:date="2017-05-25T12:08:00Z"/>
        </w:rPr>
      </w:pPr>
    </w:p>
    <w:p w:rsidR="005845FE" w:rsidRDefault="005845FE">
      <w:pPr>
        <w:rPr>
          <w:ins w:id="16" w:author="Diego" w:date="2017-05-25T12:07:00Z"/>
        </w:rPr>
      </w:pPr>
      <w:commentRangeStart w:id="17"/>
      <w:proofErr w:type="spellStart"/>
      <w:r>
        <w:t>Nuestro</w:t>
      </w:r>
      <w:proofErr w:type="spellEnd"/>
      <w:r>
        <w:t xml:space="preserve"> objetivo </w:t>
      </w:r>
      <w:commentRangeEnd w:id="17"/>
      <w:r w:rsidR="00C10889">
        <w:rPr>
          <w:rStyle w:val="Refdecomentario"/>
        </w:rPr>
        <w:commentReference w:id="17"/>
      </w:r>
      <w:r>
        <w:t xml:space="preserve">es cumplir el sueño de nuestro cliente y es por eso que le ofrecemos la excelencia y perfección a la hora de organizar y llevar a cabo un evento a la hora de coordinarlo, ya sea social o corporativo. </w:t>
      </w:r>
    </w:p>
    <w:p w:rsidR="00202757" w:rsidDel="00202757" w:rsidRDefault="00202757">
      <w:pPr>
        <w:rPr>
          <w:del w:id="18" w:author="Diego" w:date="2017-05-25T12:09:00Z"/>
        </w:rPr>
      </w:pPr>
      <w:ins w:id="19" w:author="Diego" w:date="2017-05-25T12:09:00Z">
        <w:r>
          <w:t>Trabajamos en soluciones personalizadas</w:t>
        </w:r>
        <w:r>
          <w:t xml:space="preserve">. Consideramos que cada cliente es único, y </w:t>
        </w:r>
      </w:ins>
      <w:ins w:id="20" w:author="Diego" w:date="2017-05-25T12:12:00Z">
        <w:r>
          <w:t xml:space="preserve">debemos adaptarnos a sus ideas y necesidades. </w:t>
        </w:r>
      </w:ins>
      <w:ins w:id="21" w:author="Diego" w:date="2017-05-25T12:13:00Z">
        <w:r>
          <w:t xml:space="preserve"> Nos rodeamos de los mejores proveedores de servicios para representar y disfrutar </w:t>
        </w:r>
      </w:ins>
      <w:ins w:id="22" w:author="Diego" w:date="2017-05-25T12:14:00Z">
        <w:r>
          <w:t xml:space="preserve">de </w:t>
        </w:r>
      </w:ins>
      <w:ins w:id="23" w:author="Diego" w:date="2017-05-25T12:13:00Z">
        <w:r>
          <w:t xml:space="preserve">una jornada </w:t>
        </w:r>
      </w:ins>
      <w:proofErr w:type="spellStart"/>
      <w:ins w:id="24" w:author="Diego" w:date="2017-05-25T12:14:00Z">
        <w:r>
          <w:t>única.</w:t>
        </w:r>
      </w:ins>
    </w:p>
    <w:p w:rsidR="005845FE" w:rsidDel="00202757" w:rsidRDefault="005845FE">
      <w:pPr>
        <w:rPr>
          <w:del w:id="25" w:author="Diego" w:date="2017-05-25T12:14:00Z"/>
        </w:rPr>
      </w:pPr>
      <w:del w:id="26" w:author="Diego" w:date="2017-05-25T12:14:00Z">
        <w:r w:rsidDel="00202757">
          <w:delText xml:space="preserve">Contamos con los mejores proveedores para que tu sueño pueda plasmarse en escena y así disfrutar de una jornada </w:delText>
        </w:r>
        <w:r w:rsidR="005D5E63" w:rsidDel="00202757">
          <w:delText>única.</w:delText>
        </w:r>
      </w:del>
    </w:p>
    <w:p w:rsidR="00202757" w:rsidRDefault="00202757">
      <w:pPr>
        <w:rPr>
          <w:ins w:id="27" w:author="Diego" w:date="2017-05-25T12:35:00Z"/>
        </w:rPr>
      </w:pPr>
      <w:ins w:id="28" w:author="Diego" w:date="2017-05-25T12:14:00Z">
        <w:r>
          <w:t>Lo</w:t>
        </w:r>
        <w:proofErr w:type="spellEnd"/>
        <w:r>
          <w:t xml:space="preserve"> que nos caracteriza es la seriedad, el profesionalismo, </w:t>
        </w:r>
      </w:ins>
      <w:ins w:id="29" w:author="Diego" w:date="2017-05-25T12:15:00Z">
        <w:r>
          <w:t xml:space="preserve">la dedicación y la pasión con la que encaramos cada uno de nuestros trabajos. </w:t>
        </w:r>
      </w:ins>
      <w:ins w:id="30" w:author="Diego" w:date="2017-05-25T12:16:00Z">
        <w:r>
          <w:t xml:space="preserve">Perseguimos </w:t>
        </w:r>
      </w:ins>
      <w:ins w:id="31" w:author="Diego" w:date="2017-05-25T12:17:00Z">
        <w:r>
          <w:t xml:space="preserve">el objetivo de satisfacer al máximo las necesidades de nuestros clientes, brindando todos los recursos a nuestro alcance para lograrlo, y haciendo </w:t>
        </w:r>
      </w:ins>
      <w:ins w:id="32" w:author="Diego" w:date="2017-05-25T12:18:00Z">
        <w:r w:rsidR="00BC75A1">
          <w:t>de su acontecimiento algo único.</w:t>
        </w:r>
      </w:ins>
      <w:ins w:id="33" w:author="Diego" w:date="2017-05-25T12:35:00Z">
        <w:r w:rsidR="000E2A99">
          <w:t xml:space="preserve"> </w:t>
        </w:r>
      </w:ins>
    </w:p>
    <w:p w:rsidR="000E2A99" w:rsidRDefault="000E2A99">
      <w:pPr>
        <w:rPr>
          <w:ins w:id="34" w:author="Diego" w:date="2017-05-25T12:14:00Z"/>
        </w:rPr>
      </w:pPr>
      <w:commentRangeStart w:id="35"/>
      <w:ins w:id="36" w:author="Diego" w:date="2017-05-25T12:36:00Z">
        <w:r>
          <w:t>¡Nosotros compartimos tus sueños, para que vos los disfrutes!</w:t>
        </w:r>
        <w:commentRangeEnd w:id="35"/>
        <w:r>
          <w:rPr>
            <w:rStyle w:val="Refdecomentario"/>
          </w:rPr>
          <w:commentReference w:id="35"/>
        </w:r>
      </w:ins>
    </w:p>
    <w:p w:rsidR="005845FE" w:rsidRPr="00EC631B" w:rsidRDefault="005845FE">
      <w:pPr>
        <w:rPr>
          <w:b/>
          <w:u w:val="single"/>
        </w:rPr>
      </w:pPr>
      <w:commentRangeStart w:id="37"/>
      <w:proofErr w:type="spellStart"/>
      <w:r w:rsidRPr="00EC631B">
        <w:rPr>
          <w:b/>
          <w:u w:val="single"/>
        </w:rPr>
        <w:t>Misión</w:t>
      </w:r>
      <w:proofErr w:type="spellEnd"/>
    </w:p>
    <w:p w:rsidR="005845FE" w:rsidRDefault="005845FE">
      <w:r>
        <w:t xml:space="preserve">Poder brindarle al cliente la perfección </w:t>
      </w:r>
      <w:r w:rsidR="005D5E63">
        <w:t>y  contención a la hora de</w:t>
      </w:r>
      <w:r>
        <w:t xml:space="preserve"> organizar el evento que desea. Nuestra principal función va a estar en cada detalle para diferenciarnos como la productora de eventos apasionada que somos</w:t>
      </w:r>
      <w:r w:rsidR="00EC631B">
        <w:t>,</w:t>
      </w:r>
      <w:r>
        <w:t xml:space="preserve"> y así transformar la i</w:t>
      </w:r>
      <w:r w:rsidR="00EC631B">
        <w:t>dea de un proyecto en algo real y único.</w:t>
      </w:r>
    </w:p>
    <w:p w:rsidR="00EC631B" w:rsidRPr="00EC631B" w:rsidRDefault="00EC631B">
      <w:pPr>
        <w:rPr>
          <w:b/>
          <w:u w:val="single"/>
        </w:rPr>
      </w:pPr>
      <w:r w:rsidRPr="00EC631B">
        <w:rPr>
          <w:b/>
          <w:u w:val="single"/>
        </w:rPr>
        <w:t>Visión</w:t>
      </w:r>
    </w:p>
    <w:p w:rsidR="00EC631B" w:rsidRDefault="00EC631B">
      <w:r>
        <w:t>Queremos posicionarnos como una de las productoras más reconocidas en el mercado a través del desarrollo y la producción de eventos sociales y corporativos.</w:t>
      </w:r>
    </w:p>
    <w:p w:rsidR="00EC631B" w:rsidRDefault="00EC631B">
      <w:pPr>
        <w:rPr>
          <w:b/>
          <w:u w:val="single"/>
        </w:rPr>
      </w:pPr>
      <w:r w:rsidRPr="00EC631B">
        <w:rPr>
          <w:b/>
          <w:u w:val="single"/>
        </w:rPr>
        <w:t>Valores</w:t>
      </w:r>
    </w:p>
    <w:p w:rsidR="00EC631B" w:rsidRPr="00EC631B" w:rsidRDefault="00EC631B">
      <w:r>
        <w:t>Compartimos la responsabilidad y vivimos el sueño de nuestro cliente. Contamos con un equipo que trabaja con respeto, solidaridad, confianza, compromiso y ambición para que cada proyecto sea único.</w:t>
      </w:r>
      <w:commentRangeEnd w:id="37"/>
      <w:r w:rsidR="00E5596B">
        <w:rPr>
          <w:rStyle w:val="Refdecomentario"/>
        </w:rPr>
        <w:commentReference w:id="37"/>
      </w:r>
    </w:p>
    <w:sectPr w:rsidR="00EC631B" w:rsidRPr="00EC631B" w:rsidSect="006337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5" w:author="Diego" w:date="2017-05-25T12:36:00Z" w:initials="D">
    <w:p w:rsidR="00C10889" w:rsidRDefault="00C10889">
      <w:pPr>
        <w:pStyle w:val="Textocomentario"/>
      </w:pPr>
      <w:r>
        <w:rPr>
          <w:rStyle w:val="Refdecomentario"/>
        </w:rPr>
        <w:annotationRef/>
      </w:r>
      <w:r>
        <w:t>Validar si el listado de tipos de eventos es correcto. Entiendo que al menos, son los más importantes</w:t>
      </w:r>
    </w:p>
  </w:comment>
  <w:comment w:id="17" w:author="Diego" w:date="2017-05-25T12:36:00Z" w:initials="D">
    <w:p w:rsidR="00C10889" w:rsidRDefault="00C10889">
      <w:pPr>
        <w:pStyle w:val="Textocomentario"/>
      </w:pPr>
      <w:r>
        <w:rPr>
          <w:rStyle w:val="Refdecomentario"/>
        </w:rPr>
        <w:annotationRef/>
      </w:r>
      <w:r>
        <w:t xml:space="preserve">No hablaría de objetivos en la introducción. Lo dejaría </w:t>
      </w:r>
      <w:r w:rsidR="00202757">
        <w:t xml:space="preserve">como algo al pasar al finalizar el texto, y haría </w:t>
      </w:r>
      <w:proofErr w:type="spellStart"/>
      <w:r w:rsidR="00202757">
        <w:t>incapie</w:t>
      </w:r>
      <w:proofErr w:type="spellEnd"/>
      <w:r w:rsidR="00202757">
        <w:t xml:space="preserve"> en un apartado tipo misión visión, etc.</w:t>
      </w:r>
    </w:p>
  </w:comment>
  <w:comment w:id="35" w:author="Diego" w:date="2017-05-25T12:36:00Z" w:initials="D">
    <w:p w:rsidR="000E2A99" w:rsidRDefault="000E2A99">
      <w:pPr>
        <w:pStyle w:val="Textocomentario"/>
      </w:pPr>
      <w:r>
        <w:rPr>
          <w:rStyle w:val="Refdecomentario"/>
        </w:rPr>
        <w:annotationRef/>
      </w:r>
      <w:r>
        <w:t>Finalizaría con una frase así, tipo “Slogan”</w:t>
      </w:r>
    </w:p>
  </w:comment>
  <w:comment w:id="37" w:author="Diego" w:date="2017-05-25T12:36:00Z" w:initials="D">
    <w:p w:rsidR="00E5596B" w:rsidRDefault="00E5596B">
      <w:pPr>
        <w:pStyle w:val="Textocomentario"/>
      </w:pPr>
      <w:r>
        <w:rPr>
          <w:rStyle w:val="Refdecomentario"/>
        </w:rPr>
        <w:annotationRef/>
      </w:r>
      <w:r>
        <w:t xml:space="preserve">Estuve </w:t>
      </w:r>
      <w:proofErr w:type="spellStart"/>
      <w:r>
        <w:t>chusmeando</w:t>
      </w:r>
      <w:proofErr w:type="spellEnd"/>
      <w:r>
        <w:t xml:space="preserve"> paginas de productoras españolas, que guarde varias en favoritos. No usan este tipo de segmentación en la web. Habría que armarlo para un </w:t>
      </w:r>
      <w:proofErr w:type="spellStart"/>
      <w:r>
        <w:t>corporate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, pero en la web veo que ponen </w:t>
      </w:r>
      <w:proofErr w:type="spellStart"/>
      <w:r>
        <w:t>mas</w:t>
      </w:r>
      <w:proofErr w:type="spellEnd"/>
      <w:r>
        <w:t xml:space="preserve"> del tipo “¿Quiénes Somos?” “¿Qué Hacemos? “¿Cómo lo hacemos? Y apuntaría a eso..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trackRevisions/>
  <w:defaultTabStop w:val="708"/>
  <w:hyphenationZone w:val="425"/>
  <w:characterSpacingControl w:val="doNotCompress"/>
  <w:compat/>
  <w:rsids>
    <w:rsidRoot w:val="005845FE"/>
    <w:rsid w:val="000E2A99"/>
    <w:rsid w:val="00202757"/>
    <w:rsid w:val="005845FE"/>
    <w:rsid w:val="005D5E63"/>
    <w:rsid w:val="00633747"/>
    <w:rsid w:val="007C6D14"/>
    <w:rsid w:val="00BC75A1"/>
    <w:rsid w:val="00C10889"/>
    <w:rsid w:val="00C35BE3"/>
    <w:rsid w:val="00E5596B"/>
    <w:rsid w:val="00E662CC"/>
    <w:rsid w:val="00EB5023"/>
    <w:rsid w:val="00EC6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7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10889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0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0889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1088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088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088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088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088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405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2631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Galle</dc:creator>
  <cp:lastModifiedBy>Diego</cp:lastModifiedBy>
  <cp:revision>3</cp:revision>
  <dcterms:created xsi:type="dcterms:W3CDTF">2017-05-25T15:34:00Z</dcterms:created>
  <dcterms:modified xsi:type="dcterms:W3CDTF">2017-05-25T15:36:00Z</dcterms:modified>
</cp:coreProperties>
</file>